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8EC8E" w14:textId="73784B46" w:rsidR="00765B82" w:rsidRPr="00B72DCC" w:rsidRDefault="00765B82">
      <w:pPr>
        <w:rPr>
          <w:color w:val="2F5496" w:themeColor="accent1" w:themeShade="BF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5B82">
        <w:rPr>
          <w:color w:val="2F5496" w:themeColor="accent1" w:themeShade="BF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DOMINIC PAUL </w:t>
      </w:r>
    </w:p>
    <w:p w14:paraId="16875338" w14:textId="77777777" w:rsidR="00765B82" w:rsidRDefault="00765B82" w:rsidP="009C0A8D">
      <w:pPr>
        <w:pStyle w:val="IntenseQuote"/>
      </w:pPr>
      <w:r>
        <w:t>SUMMARY</w:t>
      </w:r>
    </w:p>
    <w:p w14:paraId="168FD7EC" w14:textId="3090C502" w:rsidR="00B03D60" w:rsidRPr="00B03D60" w:rsidRDefault="00B03D60" w:rsidP="00B03D60">
      <w:pPr>
        <w:pStyle w:val="BodyText"/>
        <w:rPr>
          <w:ins w:id="0" w:author="King, Julie" w:date="2021-09-01T16:34:00Z"/>
          <w:rFonts w:ascii="Abadi" w:hAnsi="Abadi"/>
          <w:sz w:val="20"/>
          <w:szCs w:val="20"/>
          <w:lang w:val="en-GB"/>
        </w:rPr>
      </w:pPr>
      <w:r w:rsidRPr="00B03D60">
        <w:rPr>
          <w:rFonts w:ascii="Abadi" w:hAnsi="Abadi"/>
          <w:sz w:val="20"/>
          <w:szCs w:val="20"/>
          <w:lang w:val="en-GB"/>
        </w:rPr>
        <w:t xml:space="preserve">Dominic has more than </w:t>
      </w:r>
      <w:r w:rsidR="00792F6A">
        <w:rPr>
          <w:rFonts w:ascii="Abadi" w:hAnsi="Abadi"/>
          <w:sz w:val="20"/>
          <w:szCs w:val="20"/>
          <w:lang w:val="en-GB"/>
        </w:rPr>
        <w:t>4</w:t>
      </w:r>
      <w:r w:rsidRPr="00B03D60">
        <w:rPr>
          <w:rFonts w:ascii="Abadi" w:hAnsi="Abadi"/>
          <w:sz w:val="20"/>
          <w:szCs w:val="20"/>
          <w:lang w:val="en-GB"/>
        </w:rPr>
        <w:t xml:space="preserve"> years experience as a consultant </w:t>
      </w:r>
      <w:r w:rsidR="00792F6A">
        <w:rPr>
          <w:rFonts w:ascii="Abadi" w:hAnsi="Abadi"/>
          <w:sz w:val="20"/>
          <w:szCs w:val="20"/>
          <w:lang w:val="en-GB"/>
        </w:rPr>
        <w:t xml:space="preserve">within the Energy Retail market </w:t>
      </w:r>
      <w:r w:rsidRPr="00B03D60">
        <w:rPr>
          <w:rFonts w:ascii="Abadi" w:hAnsi="Abadi"/>
          <w:sz w:val="20"/>
          <w:szCs w:val="20"/>
          <w:lang w:val="en-GB"/>
        </w:rPr>
        <w:t>with CGI. He also has experience as a test engineer within the aerospace industry. Dominic has worked extensively on projects dealing with cloud rehosting and has practical experience of functional and non-functional testing within both agile and waterfall test methodologies</w:t>
      </w:r>
      <w:r w:rsidR="00C00702">
        <w:rPr>
          <w:rFonts w:ascii="Abadi" w:hAnsi="Abadi"/>
          <w:sz w:val="20"/>
          <w:szCs w:val="20"/>
          <w:lang w:val="en-GB"/>
        </w:rPr>
        <w:t xml:space="preserve">, most recently working as a BI Developer </w:t>
      </w:r>
      <w:r w:rsidR="00E25EA0">
        <w:rPr>
          <w:rFonts w:ascii="Abadi" w:hAnsi="Abadi"/>
          <w:sz w:val="20"/>
          <w:szCs w:val="20"/>
          <w:lang w:val="en-GB"/>
        </w:rPr>
        <w:t>t</w:t>
      </w:r>
      <w:r w:rsidR="00C00702">
        <w:rPr>
          <w:rFonts w:ascii="Abadi" w:hAnsi="Abadi"/>
          <w:sz w:val="20"/>
          <w:szCs w:val="20"/>
          <w:lang w:val="en-GB"/>
        </w:rPr>
        <w:t>o assist with Engie UK’s management information</w:t>
      </w:r>
      <w:r w:rsidRPr="00B03D60">
        <w:rPr>
          <w:rFonts w:ascii="Abadi" w:hAnsi="Abadi"/>
          <w:sz w:val="20"/>
          <w:szCs w:val="20"/>
          <w:lang w:val="en-GB"/>
        </w:rPr>
        <w:t xml:space="preserve">. Dominic successfully </w:t>
      </w:r>
      <w:r w:rsidR="00AE7DCC" w:rsidRPr="00B03D60">
        <w:rPr>
          <w:rFonts w:ascii="Abadi" w:hAnsi="Abadi"/>
          <w:sz w:val="20"/>
          <w:szCs w:val="20"/>
          <w:lang w:val="en-GB"/>
        </w:rPr>
        <w:t>led</w:t>
      </w:r>
      <w:r w:rsidRPr="00B03D60">
        <w:rPr>
          <w:rFonts w:ascii="Abadi" w:hAnsi="Abadi"/>
          <w:sz w:val="20"/>
          <w:szCs w:val="20"/>
          <w:lang w:val="en-GB"/>
        </w:rPr>
        <w:t xml:space="preserve"> the end to end business testing and stakeholder management for a data warehouse rehosting to AWS project within a utilities space. He has experience with the production of a bespoke automation framework used to automate the full test operation of the UK Smart Meter Data Service Provider. Dominic has excellent teamwork, </w:t>
      </w:r>
      <w:r w:rsidR="00AE7DCC" w:rsidRPr="00B03D60">
        <w:rPr>
          <w:rFonts w:ascii="Abadi" w:hAnsi="Abadi"/>
          <w:sz w:val="20"/>
          <w:szCs w:val="20"/>
          <w:lang w:val="en-GB"/>
        </w:rPr>
        <w:t>leadership,</w:t>
      </w:r>
      <w:r w:rsidRPr="00B03D60">
        <w:rPr>
          <w:rFonts w:ascii="Abadi" w:hAnsi="Abadi"/>
          <w:sz w:val="20"/>
          <w:szCs w:val="20"/>
          <w:lang w:val="en-GB"/>
        </w:rPr>
        <w:t xml:space="preserve"> and time management skills, and brings a positive attitude to analytics and change.</w:t>
      </w:r>
    </w:p>
    <w:p w14:paraId="3B1637FD" w14:textId="77777777" w:rsidR="00765B82" w:rsidRDefault="00765B82" w:rsidP="009C0A8D">
      <w:pPr>
        <w:pStyle w:val="IntenseQuote"/>
      </w:pPr>
      <w:r>
        <w:t xml:space="preserve">EDUCATION </w:t>
      </w:r>
    </w:p>
    <w:p w14:paraId="58D52637" w14:textId="77777777" w:rsidR="00765B82" w:rsidRPr="009C0A8D" w:rsidRDefault="00765B82" w:rsidP="009C0A8D">
      <w:pPr>
        <w:spacing w:after="0"/>
        <w:rPr>
          <w:rFonts w:ascii="Abadi" w:hAnsi="Abadi"/>
        </w:rPr>
      </w:pPr>
      <w:r w:rsidRPr="009C0A8D">
        <w:rPr>
          <w:rFonts w:ascii="Abadi" w:hAnsi="Abadi"/>
        </w:rPr>
        <w:t xml:space="preserve">BEng Aeronautical Engineering (Upper Second Class Honours / 2:1) </w:t>
      </w:r>
    </w:p>
    <w:p w14:paraId="0B57A791" w14:textId="5305C7B5" w:rsidR="00765B82" w:rsidRDefault="00765B82" w:rsidP="009C0A8D">
      <w:p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 w:rsidRPr="009C0A8D">
        <w:rPr>
          <w:rFonts w:ascii="Abadi" w:hAnsi="Abadi"/>
          <w:color w:val="8EAADB" w:themeColor="accent1" w:themeTint="99"/>
          <w:sz w:val="18"/>
          <w:szCs w:val="18"/>
        </w:rPr>
        <w:t xml:space="preserve">University of South Wales </w:t>
      </w:r>
    </w:p>
    <w:p w14:paraId="1FCB4160" w14:textId="77777777" w:rsidR="009C0A8D" w:rsidRPr="009C0A8D" w:rsidRDefault="009C0A8D" w:rsidP="009C0A8D">
      <w:pPr>
        <w:spacing w:after="0"/>
        <w:rPr>
          <w:rFonts w:ascii="Abadi" w:hAnsi="Abadi"/>
          <w:color w:val="8EAADB" w:themeColor="accent1" w:themeTint="99"/>
          <w:sz w:val="18"/>
          <w:szCs w:val="18"/>
        </w:rPr>
      </w:pPr>
    </w:p>
    <w:p w14:paraId="494DC71E" w14:textId="77777777" w:rsidR="00765B82" w:rsidRPr="009C0A8D" w:rsidRDefault="00765B82" w:rsidP="009C0A8D">
      <w:pPr>
        <w:spacing w:after="0"/>
        <w:rPr>
          <w:rFonts w:ascii="Abadi" w:hAnsi="Abadi"/>
        </w:rPr>
      </w:pPr>
      <w:r w:rsidRPr="009C0A8D">
        <w:rPr>
          <w:rFonts w:ascii="Abadi" w:hAnsi="Abadi"/>
        </w:rPr>
        <w:t xml:space="preserve">A-Levels - Physics, Chemistry and Physical Education </w:t>
      </w:r>
    </w:p>
    <w:p w14:paraId="75B92462" w14:textId="210FB89F" w:rsidR="00765B82" w:rsidRDefault="00765B82" w:rsidP="009C0A8D">
      <w:p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 w:rsidRPr="009C0A8D">
        <w:rPr>
          <w:rFonts w:ascii="Abadi" w:hAnsi="Abadi"/>
          <w:color w:val="8EAADB" w:themeColor="accent1" w:themeTint="99"/>
          <w:sz w:val="18"/>
          <w:szCs w:val="18"/>
        </w:rPr>
        <w:t xml:space="preserve">The Ashcombe Sixth Form </w:t>
      </w:r>
    </w:p>
    <w:p w14:paraId="732A5E56" w14:textId="77777777" w:rsidR="009C0A8D" w:rsidRPr="009C0A8D" w:rsidRDefault="009C0A8D" w:rsidP="009C0A8D">
      <w:pPr>
        <w:spacing w:after="0"/>
        <w:rPr>
          <w:rFonts w:ascii="Abadi" w:hAnsi="Abadi"/>
          <w:color w:val="8EAADB" w:themeColor="accent1" w:themeTint="99"/>
          <w:sz w:val="18"/>
          <w:szCs w:val="18"/>
        </w:rPr>
      </w:pPr>
    </w:p>
    <w:p w14:paraId="0751282D" w14:textId="77777777" w:rsidR="00765B82" w:rsidRPr="009C0A8D" w:rsidRDefault="00765B82" w:rsidP="009C0A8D">
      <w:pPr>
        <w:spacing w:after="0"/>
        <w:rPr>
          <w:rFonts w:ascii="Abadi" w:hAnsi="Abadi"/>
        </w:rPr>
      </w:pPr>
      <w:r w:rsidRPr="009C0A8D">
        <w:rPr>
          <w:rFonts w:ascii="Abadi" w:hAnsi="Abadi"/>
        </w:rPr>
        <w:t xml:space="preserve">GCSE's - 10 GCSE's including English, Mathematics and Science (A-C grade) </w:t>
      </w:r>
    </w:p>
    <w:p w14:paraId="1E9F663C" w14:textId="4F5E3B38" w:rsidR="009C0A8D" w:rsidRDefault="00765B82" w:rsidP="009C0A8D">
      <w:p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 w:rsidRPr="009C0A8D">
        <w:rPr>
          <w:rFonts w:ascii="Abadi" w:hAnsi="Abadi"/>
          <w:color w:val="8EAADB" w:themeColor="accent1" w:themeTint="99"/>
          <w:sz w:val="18"/>
          <w:szCs w:val="18"/>
        </w:rPr>
        <w:t xml:space="preserve">The Ashcombe School </w:t>
      </w:r>
    </w:p>
    <w:p w14:paraId="6D12BC64" w14:textId="77777777" w:rsidR="009C0A8D" w:rsidRPr="009C0A8D" w:rsidRDefault="009C0A8D" w:rsidP="009C0A8D">
      <w:pPr>
        <w:spacing w:after="0"/>
        <w:rPr>
          <w:rFonts w:ascii="Abadi" w:hAnsi="Abadi"/>
          <w:color w:val="8EAADB" w:themeColor="accent1" w:themeTint="99"/>
          <w:sz w:val="18"/>
          <w:szCs w:val="18"/>
        </w:rPr>
      </w:pPr>
    </w:p>
    <w:p w14:paraId="548625D7" w14:textId="396682B8" w:rsidR="00052C47" w:rsidRDefault="00765B82" w:rsidP="009C0A8D">
      <w:pPr>
        <w:spacing w:after="0"/>
        <w:rPr>
          <w:rFonts w:ascii="Abadi" w:hAnsi="Abadi"/>
        </w:rPr>
      </w:pPr>
      <w:r w:rsidRPr="009C0A8D">
        <w:rPr>
          <w:rFonts w:ascii="Abadi" w:hAnsi="Abadi"/>
        </w:rPr>
        <w:t xml:space="preserve">NVQ Level 1 in Engineering (Distinction) </w:t>
      </w:r>
    </w:p>
    <w:p w14:paraId="6EE19660" w14:textId="470BE9B8" w:rsidR="009C0A8D" w:rsidRDefault="00765B82" w:rsidP="009C0A8D">
      <w:p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 w:rsidRPr="009C0A8D">
        <w:rPr>
          <w:rFonts w:ascii="Abadi" w:hAnsi="Abadi"/>
          <w:color w:val="8EAADB" w:themeColor="accent1" w:themeTint="99"/>
          <w:sz w:val="18"/>
          <w:szCs w:val="18"/>
        </w:rPr>
        <w:t xml:space="preserve">East Surrey Collage </w:t>
      </w:r>
    </w:p>
    <w:p w14:paraId="2F120E2A" w14:textId="2BE31CFA" w:rsidR="00052C47" w:rsidRDefault="0045645B" w:rsidP="00EC6E3C">
      <w:pPr>
        <w:pStyle w:val="IntenseQuote"/>
      </w:pPr>
      <w:r>
        <w:t>SKILLS</w:t>
      </w:r>
    </w:p>
    <w:p w14:paraId="7FB63169" w14:textId="6C5AFC39" w:rsidR="00052C47" w:rsidRPr="00AD6B55" w:rsidRDefault="003C1822" w:rsidP="0045645B">
      <w:pPr>
        <w:pStyle w:val="ListParagraph"/>
        <w:numPr>
          <w:ilvl w:val="0"/>
          <w:numId w:val="5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767171" w:themeColor="background2" w:themeShade="80"/>
          <w:sz w:val="18"/>
          <w:szCs w:val="18"/>
        </w:rPr>
        <w:t xml:space="preserve">BEng Aeronautical Engineer </w:t>
      </w:r>
    </w:p>
    <w:p w14:paraId="566EF5AF" w14:textId="7601EA92" w:rsidR="00AD6B55" w:rsidRPr="00C966E5" w:rsidRDefault="00AD6B55" w:rsidP="0045645B">
      <w:pPr>
        <w:pStyle w:val="ListParagraph"/>
        <w:numPr>
          <w:ilvl w:val="0"/>
          <w:numId w:val="5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767171" w:themeColor="background2" w:themeShade="80"/>
          <w:sz w:val="18"/>
          <w:szCs w:val="18"/>
        </w:rPr>
        <w:t xml:space="preserve">Sales Force Administrator </w:t>
      </w:r>
    </w:p>
    <w:p w14:paraId="0C7C5AC3" w14:textId="0AC2480D" w:rsidR="00C966E5" w:rsidRPr="00D32A05" w:rsidRDefault="00C966E5" w:rsidP="0045645B">
      <w:pPr>
        <w:pStyle w:val="ListParagraph"/>
        <w:numPr>
          <w:ilvl w:val="0"/>
          <w:numId w:val="5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767171" w:themeColor="background2" w:themeShade="80"/>
          <w:sz w:val="18"/>
          <w:szCs w:val="18"/>
        </w:rPr>
        <w:t>SQL</w:t>
      </w:r>
    </w:p>
    <w:p w14:paraId="71C2A3E1" w14:textId="570C2F5C" w:rsidR="00D32A05" w:rsidRPr="00C966E5" w:rsidRDefault="00D32A05" w:rsidP="0045645B">
      <w:pPr>
        <w:pStyle w:val="ListParagraph"/>
        <w:numPr>
          <w:ilvl w:val="0"/>
          <w:numId w:val="5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767171" w:themeColor="background2" w:themeShade="80"/>
          <w:sz w:val="18"/>
          <w:szCs w:val="18"/>
        </w:rPr>
        <w:t>Python</w:t>
      </w:r>
    </w:p>
    <w:p w14:paraId="35F3E9BE" w14:textId="149E03FD" w:rsidR="00C966E5" w:rsidRPr="003C1822" w:rsidRDefault="00C966E5" w:rsidP="0045645B">
      <w:pPr>
        <w:pStyle w:val="ListParagraph"/>
        <w:numPr>
          <w:ilvl w:val="0"/>
          <w:numId w:val="5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767171" w:themeColor="background2" w:themeShade="80"/>
          <w:sz w:val="18"/>
          <w:szCs w:val="18"/>
        </w:rPr>
        <w:t>Power BI with DAX</w:t>
      </w:r>
    </w:p>
    <w:p w14:paraId="6479E2BD" w14:textId="244AFBD7" w:rsidR="003C1822" w:rsidRPr="003C1822" w:rsidRDefault="003C1822" w:rsidP="0045645B">
      <w:pPr>
        <w:pStyle w:val="ListParagraph"/>
        <w:numPr>
          <w:ilvl w:val="0"/>
          <w:numId w:val="5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767171" w:themeColor="background2" w:themeShade="80"/>
          <w:sz w:val="18"/>
          <w:szCs w:val="18"/>
        </w:rPr>
        <w:t>ITSQB Trained</w:t>
      </w:r>
    </w:p>
    <w:p w14:paraId="47EB909D" w14:textId="5115A726" w:rsidR="003C1822" w:rsidRPr="009C7315" w:rsidRDefault="009C7315" w:rsidP="0045645B">
      <w:pPr>
        <w:pStyle w:val="ListParagraph"/>
        <w:numPr>
          <w:ilvl w:val="0"/>
          <w:numId w:val="5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767171" w:themeColor="background2" w:themeShade="80"/>
          <w:sz w:val="18"/>
          <w:szCs w:val="18"/>
        </w:rPr>
        <w:t xml:space="preserve">Software and Engineering Testing </w:t>
      </w:r>
    </w:p>
    <w:p w14:paraId="70594EEA" w14:textId="45FCF409" w:rsidR="009C7315" w:rsidRPr="009C7315" w:rsidRDefault="009C7315" w:rsidP="0045645B">
      <w:pPr>
        <w:pStyle w:val="ListParagraph"/>
        <w:numPr>
          <w:ilvl w:val="0"/>
          <w:numId w:val="5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767171" w:themeColor="background2" w:themeShade="80"/>
          <w:sz w:val="18"/>
          <w:szCs w:val="18"/>
        </w:rPr>
        <w:t xml:space="preserve">Microsoft Office </w:t>
      </w:r>
    </w:p>
    <w:p w14:paraId="74C22AE5" w14:textId="2638510D" w:rsidR="00F35D7E" w:rsidRPr="00F35D7E" w:rsidRDefault="00F35D7E" w:rsidP="0045645B">
      <w:pPr>
        <w:pStyle w:val="ListParagraph"/>
        <w:numPr>
          <w:ilvl w:val="0"/>
          <w:numId w:val="5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767171" w:themeColor="background2" w:themeShade="80"/>
          <w:sz w:val="18"/>
          <w:szCs w:val="18"/>
        </w:rPr>
        <w:t>Great communication skills</w:t>
      </w:r>
    </w:p>
    <w:p w14:paraId="2300A6D4" w14:textId="66841C91" w:rsidR="00F35D7E" w:rsidRPr="00B52F31" w:rsidRDefault="00B52F31" w:rsidP="0045645B">
      <w:pPr>
        <w:pStyle w:val="ListParagraph"/>
        <w:numPr>
          <w:ilvl w:val="0"/>
          <w:numId w:val="5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767171" w:themeColor="background2" w:themeShade="80"/>
          <w:sz w:val="18"/>
          <w:szCs w:val="18"/>
        </w:rPr>
        <w:t xml:space="preserve">Good at networking </w:t>
      </w:r>
    </w:p>
    <w:p w14:paraId="041C8D79" w14:textId="2A05681D" w:rsidR="00B52F31" w:rsidRPr="00B52F31" w:rsidRDefault="00B52F31" w:rsidP="0045645B">
      <w:pPr>
        <w:pStyle w:val="ListParagraph"/>
        <w:numPr>
          <w:ilvl w:val="0"/>
          <w:numId w:val="5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767171" w:themeColor="background2" w:themeShade="80"/>
          <w:sz w:val="18"/>
          <w:szCs w:val="18"/>
        </w:rPr>
        <w:t xml:space="preserve">Teamwork </w:t>
      </w:r>
    </w:p>
    <w:p w14:paraId="0F4363C7" w14:textId="0660A9FF" w:rsidR="00B52F31" w:rsidRPr="001009E6" w:rsidRDefault="001009E6" w:rsidP="0045645B">
      <w:pPr>
        <w:pStyle w:val="ListParagraph"/>
        <w:numPr>
          <w:ilvl w:val="0"/>
          <w:numId w:val="5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767171" w:themeColor="background2" w:themeShade="80"/>
          <w:sz w:val="18"/>
          <w:szCs w:val="18"/>
        </w:rPr>
        <w:t xml:space="preserve">Self-Management </w:t>
      </w:r>
    </w:p>
    <w:p w14:paraId="0293CA97" w14:textId="5492E98E" w:rsidR="001009E6" w:rsidRPr="00194D77" w:rsidRDefault="001009E6" w:rsidP="0045645B">
      <w:pPr>
        <w:pStyle w:val="ListParagraph"/>
        <w:numPr>
          <w:ilvl w:val="0"/>
          <w:numId w:val="5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767171" w:themeColor="background2" w:themeShade="80"/>
          <w:sz w:val="18"/>
          <w:szCs w:val="18"/>
        </w:rPr>
        <w:t xml:space="preserve">Work ethics </w:t>
      </w:r>
    </w:p>
    <w:p w14:paraId="43C784BA" w14:textId="21C0F886" w:rsidR="00194D77" w:rsidRPr="00AD6B55" w:rsidRDefault="00194D77" w:rsidP="0045645B">
      <w:pPr>
        <w:pStyle w:val="ListParagraph"/>
        <w:numPr>
          <w:ilvl w:val="0"/>
          <w:numId w:val="5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767171" w:themeColor="background2" w:themeShade="80"/>
          <w:sz w:val="18"/>
          <w:szCs w:val="18"/>
        </w:rPr>
        <w:t xml:space="preserve">Continuously wanting to improve </w:t>
      </w:r>
      <w:r w:rsidR="00FF1F3A">
        <w:rPr>
          <w:rFonts w:ascii="Abadi" w:hAnsi="Abadi"/>
          <w:color w:val="767171" w:themeColor="background2" w:themeShade="80"/>
          <w:sz w:val="18"/>
          <w:szCs w:val="18"/>
        </w:rPr>
        <w:t xml:space="preserve">and learn new </w:t>
      </w:r>
      <w:r w:rsidR="00AD6B55">
        <w:rPr>
          <w:rFonts w:ascii="Abadi" w:hAnsi="Abadi"/>
          <w:color w:val="767171" w:themeColor="background2" w:themeShade="80"/>
          <w:sz w:val="18"/>
          <w:szCs w:val="18"/>
        </w:rPr>
        <w:t>skills.</w:t>
      </w:r>
    </w:p>
    <w:p w14:paraId="37E2E797" w14:textId="002E1883" w:rsidR="00AD6B55" w:rsidRPr="0045645B" w:rsidRDefault="00AD6B55" w:rsidP="00AD6B55">
      <w:pPr>
        <w:pStyle w:val="ListParagraph"/>
        <w:spacing w:after="0"/>
        <w:ind w:left="644"/>
        <w:rPr>
          <w:rFonts w:ascii="Abadi" w:hAnsi="Abadi"/>
          <w:color w:val="8EAADB" w:themeColor="accent1" w:themeTint="99"/>
          <w:sz w:val="18"/>
          <w:szCs w:val="18"/>
        </w:rPr>
      </w:pPr>
    </w:p>
    <w:p w14:paraId="7AC5D05A" w14:textId="11D70974" w:rsidR="00052C47" w:rsidRDefault="00052C47" w:rsidP="009C0A8D">
      <w:pPr>
        <w:spacing w:after="0"/>
        <w:rPr>
          <w:rFonts w:ascii="Abadi" w:hAnsi="Abadi"/>
          <w:color w:val="8EAADB" w:themeColor="accent1" w:themeTint="99"/>
          <w:sz w:val="18"/>
          <w:szCs w:val="18"/>
        </w:rPr>
      </w:pPr>
    </w:p>
    <w:p w14:paraId="01926B41" w14:textId="6929545C" w:rsidR="00052C47" w:rsidRDefault="00052C47" w:rsidP="009C0A8D">
      <w:pPr>
        <w:spacing w:after="0"/>
        <w:rPr>
          <w:rFonts w:ascii="Abadi" w:hAnsi="Abadi"/>
          <w:color w:val="8EAADB" w:themeColor="accent1" w:themeTint="99"/>
          <w:sz w:val="18"/>
          <w:szCs w:val="18"/>
        </w:rPr>
      </w:pPr>
    </w:p>
    <w:p w14:paraId="329AA19B" w14:textId="77777777" w:rsidR="00052C47" w:rsidRPr="005E3F1F" w:rsidRDefault="00052C47" w:rsidP="009C0A8D">
      <w:pPr>
        <w:spacing w:after="0"/>
        <w:rPr>
          <w:rFonts w:ascii="Abadi" w:hAnsi="Abadi"/>
          <w:color w:val="8EAADB" w:themeColor="accent1" w:themeTint="99"/>
          <w:sz w:val="18"/>
          <w:szCs w:val="18"/>
        </w:rPr>
      </w:pPr>
    </w:p>
    <w:p w14:paraId="7813CBCF" w14:textId="2CB1AFFA" w:rsidR="00765B82" w:rsidRDefault="000F75EE" w:rsidP="009C0A8D">
      <w:pPr>
        <w:pStyle w:val="IntenseQuote"/>
      </w:pPr>
      <w:r>
        <w:t>Experience</w:t>
      </w:r>
    </w:p>
    <w:p w14:paraId="6D6F7F37" w14:textId="63F988EF" w:rsidR="00AC1E9F" w:rsidRDefault="00902226" w:rsidP="000F75EE">
      <w:pPr>
        <w:spacing w:after="0"/>
        <w:rPr>
          <w:rFonts w:ascii="Abadi" w:hAnsi="Abadi"/>
        </w:rPr>
      </w:pPr>
      <w:r>
        <w:rPr>
          <w:rFonts w:ascii="Abadi" w:hAnsi="Abadi"/>
        </w:rPr>
        <w:t>Juni</w:t>
      </w:r>
      <w:r w:rsidR="00B4110F">
        <w:rPr>
          <w:rFonts w:ascii="Abadi" w:hAnsi="Abadi"/>
        </w:rPr>
        <w:t xml:space="preserve">or BI Developer </w:t>
      </w:r>
    </w:p>
    <w:p w14:paraId="15FFD229" w14:textId="5DE67057" w:rsidR="00AC1E9F" w:rsidRDefault="00AC1E9F" w:rsidP="000F75EE">
      <w:p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8EAADB" w:themeColor="accent1" w:themeTint="99"/>
          <w:sz w:val="18"/>
          <w:szCs w:val="18"/>
        </w:rPr>
        <w:t>CGI</w:t>
      </w:r>
      <w:r w:rsidR="009A6EA5">
        <w:rPr>
          <w:rFonts w:ascii="Abadi" w:hAnsi="Abadi"/>
          <w:color w:val="8EAADB" w:themeColor="accent1" w:themeTint="99"/>
          <w:sz w:val="18"/>
          <w:szCs w:val="18"/>
        </w:rPr>
        <w:t xml:space="preserve"> – Consulting at Engie UK</w:t>
      </w:r>
    </w:p>
    <w:p w14:paraId="6EDD309D" w14:textId="0E8EF142" w:rsidR="00AC1E9F" w:rsidRDefault="00AC1E9F" w:rsidP="000F75EE">
      <w:p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8EAADB" w:themeColor="accent1" w:themeTint="99"/>
          <w:sz w:val="18"/>
          <w:szCs w:val="18"/>
        </w:rPr>
        <w:t xml:space="preserve">2022 - Present </w:t>
      </w:r>
    </w:p>
    <w:p w14:paraId="4C4AF6BE" w14:textId="3E6AA0F5" w:rsidR="00E856C7" w:rsidRDefault="00E856C7" w:rsidP="00E856C7">
      <w:pPr>
        <w:pStyle w:val="ListParagraph"/>
        <w:numPr>
          <w:ilvl w:val="0"/>
          <w:numId w:val="3"/>
        </w:numPr>
        <w:spacing w:after="0"/>
        <w:rPr>
          <w:rFonts w:ascii="Abadi" w:hAnsi="Abadi"/>
          <w:color w:val="808080" w:themeColor="background1" w:themeShade="80"/>
          <w:sz w:val="18"/>
          <w:szCs w:val="18"/>
        </w:rPr>
      </w:pPr>
      <w:r w:rsidRPr="00434A84">
        <w:rPr>
          <w:rFonts w:ascii="Abadi" w:hAnsi="Abadi"/>
          <w:color w:val="808080" w:themeColor="background1" w:themeShade="80"/>
          <w:sz w:val="18"/>
          <w:szCs w:val="18"/>
        </w:rPr>
        <w:t xml:space="preserve">Power BI </w:t>
      </w:r>
      <w:r w:rsidR="00434A84" w:rsidRPr="00434A84">
        <w:rPr>
          <w:rFonts w:ascii="Abadi" w:hAnsi="Abadi"/>
          <w:color w:val="808080" w:themeColor="background1" w:themeShade="80"/>
          <w:sz w:val="18"/>
          <w:szCs w:val="18"/>
        </w:rPr>
        <w:t>report data cleansing and report creation</w:t>
      </w:r>
      <w:r w:rsidR="00825A90">
        <w:rPr>
          <w:rFonts w:ascii="Abadi" w:hAnsi="Abadi"/>
          <w:color w:val="808080" w:themeColor="background1" w:themeShade="80"/>
          <w:sz w:val="18"/>
          <w:szCs w:val="18"/>
        </w:rPr>
        <w:t xml:space="preserve"> with DAX</w:t>
      </w:r>
    </w:p>
    <w:p w14:paraId="502FF7BD" w14:textId="01799BFD" w:rsidR="007E00C0" w:rsidRPr="00825A90" w:rsidRDefault="007E00C0" w:rsidP="00825A90">
      <w:pPr>
        <w:pStyle w:val="ListParagraph"/>
        <w:numPr>
          <w:ilvl w:val="0"/>
          <w:numId w:val="3"/>
        </w:numPr>
        <w:spacing w:after="0"/>
        <w:rPr>
          <w:rFonts w:ascii="Abadi" w:hAnsi="Abadi"/>
          <w:color w:val="808080" w:themeColor="background1" w:themeShade="80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 xml:space="preserve">SQL report building </w:t>
      </w:r>
      <w:r w:rsidR="00BC18C9">
        <w:rPr>
          <w:rFonts w:ascii="Abadi" w:hAnsi="Abadi"/>
          <w:color w:val="808080" w:themeColor="background1" w:themeShade="80"/>
          <w:sz w:val="18"/>
          <w:szCs w:val="18"/>
        </w:rPr>
        <w:tab/>
      </w:r>
      <w:r w:rsidR="00BC18C9">
        <w:rPr>
          <w:rFonts w:ascii="Abadi" w:hAnsi="Abadi"/>
          <w:color w:val="808080" w:themeColor="background1" w:themeShade="80"/>
          <w:sz w:val="18"/>
          <w:szCs w:val="18"/>
        </w:rPr>
        <w:tab/>
      </w:r>
    </w:p>
    <w:p w14:paraId="06BCD6A9" w14:textId="36FE13D0" w:rsidR="00E856C7" w:rsidRPr="00434A84" w:rsidRDefault="00E856C7" w:rsidP="00E856C7">
      <w:pPr>
        <w:pStyle w:val="ListParagraph"/>
        <w:numPr>
          <w:ilvl w:val="0"/>
          <w:numId w:val="3"/>
        </w:numPr>
        <w:spacing w:after="0"/>
        <w:rPr>
          <w:rFonts w:ascii="Abadi" w:hAnsi="Abadi"/>
          <w:color w:val="808080" w:themeColor="background1" w:themeShade="80"/>
          <w:sz w:val="18"/>
          <w:szCs w:val="18"/>
        </w:rPr>
      </w:pPr>
      <w:r w:rsidRPr="00434A84">
        <w:rPr>
          <w:rFonts w:ascii="Abadi" w:hAnsi="Abadi"/>
          <w:color w:val="808080" w:themeColor="background1" w:themeShade="80"/>
          <w:sz w:val="18"/>
          <w:szCs w:val="18"/>
        </w:rPr>
        <w:t>Salesforce Administration</w:t>
      </w:r>
    </w:p>
    <w:p w14:paraId="5B8F33C0" w14:textId="6A1919B5" w:rsidR="00DF2D8D" w:rsidRPr="00A83032" w:rsidRDefault="00DF2D8D" w:rsidP="00DF2D8D">
      <w:pPr>
        <w:pStyle w:val="ListParagraph"/>
        <w:numPr>
          <w:ilvl w:val="0"/>
          <w:numId w:val="3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>Engage</w:t>
      </w:r>
      <w:r w:rsidR="006B0FB7">
        <w:rPr>
          <w:rFonts w:ascii="Abadi" w:hAnsi="Abadi"/>
          <w:color w:val="808080" w:themeColor="background1" w:themeShade="80"/>
          <w:sz w:val="18"/>
          <w:szCs w:val="18"/>
        </w:rPr>
        <w:t xml:space="preserve"> with project management and technical teams to understand operational requirement needs</w:t>
      </w:r>
      <w:r w:rsidR="00A83032">
        <w:rPr>
          <w:rFonts w:ascii="Abadi" w:hAnsi="Abadi"/>
          <w:color w:val="808080" w:themeColor="background1" w:themeShade="80"/>
          <w:sz w:val="18"/>
          <w:szCs w:val="18"/>
        </w:rPr>
        <w:t>.</w:t>
      </w:r>
    </w:p>
    <w:p w14:paraId="6CFA4A7C" w14:textId="0FFEE2FF" w:rsidR="00A83032" w:rsidRPr="00312089" w:rsidRDefault="00A83032" w:rsidP="00DF2D8D">
      <w:pPr>
        <w:pStyle w:val="ListParagraph"/>
        <w:numPr>
          <w:ilvl w:val="0"/>
          <w:numId w:val="3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 xml:space="preserve">Creation of user story and requirement </w:t>
      </w:r>
      <w:r w:rsidR="00312089">
        <w:rPr>
          <w:rFonts w:ascii="Abadi" w:hAnsi="Abadi"/>
          <w:color w:val="808080" w:themeColor="background1" w:themeShade="80"/>
          <w:sz w:val="18"/>
          <w:szCs w:val="18"/>
        </w:rPr>
        <w:t xml:space="preserve">packs. </w:t>
      </w:r>
    </w:p>
    <w:p w14:paraId="14636B1B" w14:textId="6DE95401" w:rsidR="00AC1E9F" w:rsidRPr="00571089" w:rsidRDefault="005606A1" w:rsidP="00571089">
      <w:pPr>
        <w:pStyle w:val="ListParagraph"/>
        <w:numPr>
          <w:ilvl w:val="0"/>
          <w:numId w:val="3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 xml:space="preserve">Working closely with clients to understand project needs in order to </w:t>
      </w:r>
      <w:r w:rsidR="00571089">
        <w:rPr>
          <w:rFonts w:ascii="Abadi" w:hAnsi="Abadi"/>
          <w:color w:val="808080" w:themeColor="background1" w:themeShade="80"/>
          <w:sz w:val="18"/>
          <w:szCs w:val="18"/>
        </w:rPr>
        <w:t>ensure deliverables are tailored to their specific needs.</w:t>
      </w:r>
    </w:p>
    <w:p w14:paraId="198E5ED9" w14:textId="52FF9122" w:rsidR="00571089" w:rsidRPr="003003EC" w:rsidRDefault="00571089" w:rsidP="00571089">
      <w:pPr>
        <w:pStyle w:val="ListParagraph"/>
        <w:numPr>
          <w:ilvl w:val="0"/>
          <w:numId w:val="3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 xml:space="preserve">Run </w:t>
      </w:r>
      <w:r w:rsidR="003003EC">
        <w:rPr>
          <w:rFonts w:ascii="Abadi" w:hAnsi="Abadi"/>
          <w:color w:val="808080" w:themeColor="background1" w:themeShade="80"/>
          <w:sz w:val="18"/>
          <w:szCs w:val="18"/>
        </w:rPr>
        <w:t xml:space="preserve">discussion workshops with clients and internal teams both technical and non-technical. </w:t>
      </w:r>
    </w:p>
    <w:p w14:paraId="6F745F67" w14:textId="77777777" w:rsidR="003003EC" w:rsidRPr="00571089" w:rsidRDefault="003003EC" w:rsidP="00AD6B55">
      <w:pPr>
        <w:pStyle w:val="ListParagraph"/>
        <w:spacing w:after="0"/>
        <w:ind w:left="644"/>
        <w:rPr>
          <w:rFonts w:ascii="Abadi" w:hAnsi="Abadi"/>
          <w:color w:val="8EAADB" w:themeColor="accent1" w:themeTint="99"/>
          <w:sz w:val="18"/>
          <w:szCs w:val="18"/>
        </w:rPr>
      </w:pPr>
    </w:p>
    <w:p w14:paraId="12CC6DC2" w14:textId="77777777" w:rsidR="00AC1E9F" w:rsidRDefault="00AC1E9F" w:rsidP="000F75EE">
      <w:pPr>
        <w:spacing w:after="0"/>
        <w:rPr>
          <w:rFonts w:ascii="Abadi" w:hAnsi="Abadi"/>
        </w:rPr>
      </w:pPr>
    </w:p>
    <w:p w14:paraId="61A9B38E" w14:textId="32973240" w:rsidR="005E6AFA" w:rsidRDefault="000F75EE" w:rsidP="000F75EE">
      <w:pPr>
        <w:spacing w:after="0"/>
        <w:rPr>
          <w:rFonts w:ascii="Abadi" w:hAnsi="Abadi"/>
        </w:rPr>
      </w:pPr>
      <w:r>
        <w:rPr>
          <w:rFonts w:ascii="Abadi" w:hAnsi="Abadi"/>
        </w:rPr>
        <w:t>Environmental Test Engineer</w:t>
      </w:r>
    </w:p>
    <w:p w14:paraId="00907CEB" w14:textId="0F560392" w:rsidR="000F75EE" w:rsidRDefault="000F75EE" w:rsidP="000F75EE">
      <w:p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 w:rsidRPr="000F75EE">
        <w:rPr>
          <w:rFonts w:ascii="Abadi" w:hAnsi="Abadi"/>
          <w:color w:val="8EAADB" w:themeColor="accent1" w:themeTint="99"/>
          <w:sz w:val="18"/>
          <w:szCs w:val="18"/>
        </w:rPr>
        <w:t>Martin Baker Aircraft Company</w:t>
      </w:r>
    </w:p>
    <w:p w14:paraId="71D3B27B" w14:textId="281830F8" w:rsidR="000F75EE" w:rsidRDefault="000F75EE" w:rsidP="000F75EE">
      <w:p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8EAADB" w:themeColor="accent1" w:themeTint="99"/>
          <w:sz w:val="18"/>
          <w:szCs w:val="18"/>
        </w:rPr>
        <w:t xml:space="preserve">Jan 2022 – </w:t>
      </w:r>
      <w:r w:rsidR="00AC1E9F">
        <w:rPr>
          <w:rFonts w:ascii="Abadi" w:hAnsi="Abadi"/>
          <w:color w:val="8EAADB" w:themeColor="accent1" w:themeTint="99"/>
          <w:sz w:val="18"/>
          <w:szCs w:val="18"/>
        </w:rPr>
        <w:t>Dec 2022</w:t>
      </w:r>
      <w:r>
        <w:rPr>
          <w:rFonts w:ascii="Abadi" w:hAnsi="Abadi"/>
          <w:color w:val="8EAADB" w:themeColor="accent1" w:themeTint="99"/>
          <w:sz w:val="18"/>
          <w:szCs w:val="18"/>
        </w:rPr>
        <w:t xml:space="preserve"> </w:t>
      </w:r>
    </w:p>
    <w:p w14:paraId="7BB33E77" w14:textId="77777777" w:rsidR="009B548B" w:rsidRPr="009B548B" w:rsidRDefault="009B548B" w:rsidP="009B548B">
      <w:pPr>
        <w:spacing w:after="0"/>
        <w:rPr>
          <w:rFonts w:ascii="Abadi" w:hAnsi="Abadi"/>
          <w:color w:val="808080" w:themeColor="background1" w:themeShade="80"/>
          <w:sz w:val="18"/>
          <w:szCs w:val="18"/>
        </w:rPr>
      </w:pPr>
    </w:p>
    <w:p w14:paraId="62A12334" w14:textId="714B9580" w:rsidR="009B548B" w:rsidRDefault="009B548B" w:rsidP="000F75EE">
      <w:pPr>
        <w:pStyle w:val="ListParagraph"/>
        <w:numPr>
          <w:ilvl w:val="0"/>
          <w:numId w:val="3"/>
        </w:numPr>
        <w:spacing w:after="0"/>
        <w:rPr>
          <w:rFonts w:ascii="Abadi" w:hAnsi="Abadi"/>
          <w:color w:val="808080" w:themeColor="background1" w:themeShade="80"/>
          <w:sz w:val="18"/>
          <w:szCs w:val="18"/>
        </w:rPr>
      </w:pPr>
      <w:r w:rsidRPr="009B548B">
        <w:rPr>
          <w:rFonts w:ascii="Abadi" w:hAnsi="Abadi"/>
          <w:color w:val="808080" w:themeColor="background1" w:themeShade="80"/>
          <w:sz w:val="18"/>
          <w:szCs w:val="18"/>
        </w:rPr>
        <w:t>R&amp;D Engineering</w:t>
      </w:r>
    </w:p>
    <w:p w14:paraId="4786D451" w14:textId="699B3EB3" w:rsidR="009B548B" w:rsidRPr="009B548B" w:rsidRDefault="004B4CA9" w:rsidP="000F75EE">
      <w:pPr>
        <w:pStyle w:val="ListParagraph"/>
        <w:numPr>
          <w:ilvl w:val="0"/>
          <w:numId w:val="3"/>
        </w:numPr>
        <w:spacing w:after="0"/>
        <w:rPr>
          <w:rFonts w:ascii="Abadi" w:hAnsi="Abadi"/>
          <w:color w:val="808080" w:themeColor="background1" w:themeShade="80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>Working in EMC specialist testing</w:t>
      </w:r>
    </w:p>
    <w:p w14:paraId="66885F9D" w14:textId="5542115E" w:rsidR="000F75EE" w:rsidRPr="002943CB" w:rsidRDefault="002943CB" w:rsidP="000F75EE">
      <w:pPr>
        <w:pStyle w:val="ListParagraph"/>
        <w:numPr>
          <w:ilvl w:val="0"/>
          <w:numId w:val="3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>Conduct and supervise product testing</w:t>
      </w:r>
    </w:p>
    <w:p w14:paraId="4F2F2A19" w14:textId="636EEDCE" w:rsidR="002943CB" w:rsidRPr="002943CB" w:rsidRDefault="002943CB" w:rsidP="000F75EE">
      <w:pPr>
        <w:pStyle w:val="ListParagraph"/>
        <w:numPr>
          <w:ilvl w:val="0"/>
          <w:numId w:val="3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 xml:space="preserve">Evaluate post test data, through reduction analysis and interpretation of instrumentation data and develop analysis tools. </w:t>
      </w:r>
    </w:p>
    <w:p w14:paraId="31A5D0B4" w14:textId="3F933C9D" w:rsidR="002943CB" w:rsidRPr="002943CB" w:rsidRDefault="002943CB" w:rsidP="000F75EE">
      <w:pPr>
        <w:pStyle w:val="ListParagraph"/>
        <w:numPr>
          <w:ilvl w:val="0"/>
          <w:numId w:val="3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 xml:space="preserve">Preparation of Test Procedures, plans and schedules to include test facility selection and oversight, test design and fixture development. </w:t>
      </w:r>
    </w:p>
    <w:p w14:paraId="759B3076" w14:textId="574FF374" w:rsidR="002943CB" w:rsidRPr="002943CB" w:rsidRDefault="002943CB" w:rsidP="000F75EE">
      <w:pPr>
        <w:pStyle w:val="ListParagraph"/>
        <w:numPr>
          <w:ilvl w:val="0"/>
          <w:numId w:val="3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 xml:space="preserve">Conduct detailed analysis of any failure encountered during Test. </w:t>
      </w:r>
    </w:p>
    <w:p w14:paraId="313B9437" w14:textId="6F2370FE" w:rsidR="002943CB" w:rsidRPr="002943CB" w:rsidRDefault="002943CB" w:rsidP="000F75EE">
      <w:pPr>
        <w:pStyle w:val="ListParagraph"/>
        <w:numPr>
          <w:ilvl w:val="0"/>
          <w:numId w:val="3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 xml:space="preserve">Provide advice to customers. Government authorities and suppliers on technical matters related to Testing. </w:t>
      </w:r>
    </w:p>
    <w:p w14:paraId="3DB2AFB2" w14:textId="167C79DC" w:rsidR="002943CB" w:rsidRPr="002943CB" w:rsidRDefault="002943CB" w:rsidP="000F75EE">
      <w:pPr>
        <w:pStyle w:val="ListParagraph"/>
        <w:numPr>
          <w:ilvl w:val="0"/>
          <w:numId w:val="3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 xml:space="preserve">Knowledge of Vibration and Climatic test techniques and </w:t>
      </w:r>
      <w:r w:rsidR="0018165F">
        <w:rPr>
          <w:rFonts w:ascii="Abadi" w:hAnsi="Abadi"/>
          <w:color w:val="808080" w:themeColor="background1" w:themeShade="80"/>
          <w:sz w:val="18"/>
          <w:szCs w:val="18"/>
        </w:rPr>
        <w:t>systems.</w:t>
      </w:r>
    </w:p>
    <w:p w14:paraId="34407CF5" w14:textId="3BB36AD3" w:rsidR="002943CB" w:rsidRPr="00F73FF1" w:rsidRDefault="002943CB" w:rsidP="000F75EE">
      <w:pPr>
        <w:pStyle w:val="ListParagraph"/>
        <w:numPr>
          <w:ilvl w:val="0"/>
          <w:numId w:val="3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 xml:space="preserve">Extensive data analysis skills. </w:t>
      </w:r>
    </w:p>
    <w:p w14:paraId="6D15E3A3" w14:textId="20291717" w:rsidR="00F73FF1" w:rsidRDefault="00F73FF1" w:rsidP="00F73FF1">
      <w:pPr>
        <w:spacing w:after="0"/>
        <w:rPr>
          <w:rFonts w:ascii="Abadi" w:hAnsi="Abadi"/>
          <w:color w:val="8EAADB" w:themeColor="accent1" w:themeTint="99"/>
          <w:sz w:val="18"/>
          <w:szCs w:val="18"/>
        </w:rPr>
      </w:pPr>
    </w:p>
    <w:p w14:paraId="44F7E562" w14:textId="1E4C3069" w:rsidR="00F73FF1" w:rsidRDefault="00F73FF1" w:rsidP="00F73FF1">
      <w:pPr>
        <w:spacing w:after="0"/>
        <w:rPr>
          <w:rFonts w:ascii="Abadi" w:hAnsi="Abadi"/>
        </w:rPr>
      </w:pPr>
      <w:r>
        <w:rPr>
          <w:rFonts w:ascii="Abadi" w:hAnsi="Abadi"/>
        </w:rPr>
        <w:t xml:space="preserve">Test Analyst </w:t>
      </w:r>
    </w:p>
    <w:p w14:paraId="7527C36E" w14:textId="3A185846" w:rsidR="00F73FF1" w:rsidRDefault="00F73FF1" w:rsidP="00F73FF1">
      <w:p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8EAADB" w:themeColor="accent1" w:themeTint="99"/>
          <w:sz w:val="18"/>
          <w:szCs w:val="18"/>
        </w:rPr>
        <w:t>CGI</w:t>
      </w:r>
      <w:r w:rsidR="00902226">
        <w:rPr>
          <w:rFonts w:ascii="Abadi" w:hAnsi="Abadi"/>
          <w:color w:val="8EAADB" w:themeColor="accent1" w:themeTint="99"/>
          <w:sz w:val="18"/>
          <w:szCs w:val="18"/>
        </w:rPr>
        <w:t xml:space="preserve"> – consult</w:t>
      </w:r>
      <w:r w:rsidR="009A6EA5">
        <w:rPr>
          <w:rFonts w:ascii="Abadi" w:hAnsi="Abadi"/>
          <w:color w:val="8EAADB" w:themeColor="accent1" w:themeTint="99"/>
          <w:sz w:val="18"/>
          <w:szCs w:val="18"/>
        </w:rPr>
        <w:t>ing at Engie UK</w:t>
      </w:r>
    </w:p>
    <w:p w14:paraId="2EE1833A" w14:textId="77777777" w:rsidR="00F73FF1" w:rsidRDefault="00F73FF1" w:rsidP="00F73FF1">
      <w:p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8EAADB" w:themeColor="accent1" w:themeTint="99"/>
          <w:sz w:val="18"/>
          <w:szCs w:val="18"/>
        </w:rPr>
        <w:t>2018 – 2022</w:t>
      </w:r>
    </w:p>
    <w:p w14:paraId="16052D13" w14:textId="0C9A319E" w:rsidR="0092321B" w:rsidRPr="00560FF8" w:rsidRDefault="0092321B" w:rsidP="00560FF8">
      <w:pPr>
        <w:spacing w:after="0"/>
        <w:rPr>
          <w:rFonts w:ascii="Abadi" w:hAnsi="Abadi"/>
          <w:color w:val="8EAADB" w:themeColor="accent1" w:themeTint="99"/>
          <w:sz w:val="18"/>
          <w:szCs w:val="18"/>
        </w:rPr>
      </w:pPr>
    </w:p>
    <w:p w14:paraId="11814335" w14:textId="3C9AB456" w:rsidR="00F73FF1" w:rsidRPr="00F73FF1" w:rsidRDefault="00F73FF1" w:rsidP="00F73FF1">
      <w:pPr>
        <w:pStyle w:val="ListParagraph"/>
        <w:numPr>
          <w:ilvl w:val="0"/>
          <w:numId w:val="4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>OAT Testing and production of early development test procedures</w:t>
      </w:r>
    </w:p>
    <w:p w14:paraId="1570C974" w14:textId="04875238" w:rsidR="00F73FF1" w:rsidRPr="00F73FF1" w:rsidRDefault="00F73FF1" w:rsidP="00F73FF1">
      <w:pPr>
        <w:pStyle w:val="ListParagraph"/>
        <w:numPr>
          <w:ilvl w:val="0"/>
          <w:numId w:val="4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>On premise to cloud (AWS) rehosting E2E testing and a clients data centre.</w:t>
      </w:r>
    </w:p>
    <w:p w14:paraId="5669D9E1" w14:textId="35AD4E57" w:rsidR="00F73FF1" w:rsidRPr="00560FF8" w:rsidRDefault="00F73FF1" w:rsidP="00F73FF1">
      <w:pPr>
        <w:pStyle w:val="ListParagraph"/>
        <w:numPr>
          <w:ilvl w:val="0"/>
          <w:numId w:val="4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 xml:space="preserve">Design, execution and documentation of full testing pathway. </w:t>
      </w:r>
    </w:p>
    <w:p w14:paraId="15A49190" w14:textId="31A0B6F8" w:rsidR="00EA43A6" w:rsidRPr="00C60778" w:rsidRDefault="00560FF8" w:rsidP="00C60778">
      <w:pPr>
        <w:pStyle w:val="ListParagraph"/>
        <w:numPr>
          <w:ilvl w:val="0"/>
          <w:numId w:val="4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>Process Lead working within the energy retail market</w:t>
      </w:r>
      <w:r w:rsidR="00EA0892">
        <w:rPr>
          <w:rFonts w:ascii="Abadi" w:hAnsi="Abadi"/>
          <w:color w:val="808080" w:themeColor="background1" w:themeShade="80"/>
          <w:sz w:val="18"/>
          <w:szCs w:val="18"/>
        </w:rPr>
        <w:t xml:space="preserve"> as a</w:t>
      </w:r>
      <w:r>
        <w:rPr>
          <w:rFonts w:ascii="Abadi" w:hAnsi="Abadi"/>
          <w:color w:val="808080" w:themeColor="background1" w:themeShade="80"/>
          <w:sz w:val="18"/>
          <w:szCs w:val="18"/>
        </w:rPr>
        <w:t xml:space="preserve"> business/technical Analyst</w:t>
      </w:r>
      <w:r w:rsidR="00EA43A6">
        <w:rPr>
          <w:rFonts w:ascii="Abadi" w:hAnsi="Abadi"/>
          <w:color w:val="808080" w:themeColor="background1" w:themeShade="80"/>
          <w:sz w:val="18"/>
          <w:szCs w:val="18"/>
        </w:rPr>
        <w:t>.</w:t>
      </w:r>
    </w:p>
    <w:p w14:paraId="54A338D8" w14:textId="456E6679" w:rsidR="00F73FF1" w:rsidRPr="00F73FF1" w:rsidRDefault="00F73FF1" w:rsidP="00F73FF1">
      <w:pPr>
        <w:pStyle w:val="ListParagraph"/>
        <w:numPr>
          <w:ilvl w:val="0"/>
          <w:numId w:val="4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>Worked on the company’s flagship project: The UK Smart Metering Programme</w:t>
      </w:r>
      <w:r w:rsidR="0018165F">
        <w:rPr>
          <w:rFonts w:ascii="Abadi" w:hAnsi="Abadi"/>
          <w:color w:val="808080" w:themeColor="background1" w:themeShade="80"/>
          <w:sz w:val="18"/>
          <w:szCs w:val="18"/>
        </w:rPr>
        <w:t>.</w:t>
      </w:r>
    </w:p>
    <w:p w14:paraId="409548C4" w14:textId="50FFEE96" w:rsidR="00F73FF1" w:rsidRPr="0018165F" w:rsidRDefault="0018165F" w:rsidP="00F73FF1">
      <w:pPr>
        <w:pStyle w:val="ListParagraph"/>
        <w:numPr>
          <w:ilvl w:val="0"/>
          <w:numId w:val="4"/>
        </w:numPr>
        <w:spacing w:after="0"/>
        <w:rPr>
          <w:rFonts w:ascii="Abadi" w:hAnsi="Abadi"/>
          <w:color w:val="8EAADB" w:themeColor="accent1" w:themeTint="99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>Undertaking test planning activities using varied project management techniques such as waterfall and agile.</w:t>
      </w:r>
    </w:p>
    <w:p w14:paraId="3E4C9D8B" w14:textId="56170DA2" w:rsidR="0018165F" w:rsidRDefault="0018165F" w:rsidP="00F73FF1">
      <w:pPr>
        <w:pStyle w:val="ListParagraph"/>
        <w:numPr>
          <w:ilvl w:val="0"/>
          <w:numId w:val="4"/>
        </w:numPr>
        <w:spacing w:after="0"/>
        <w:rPr>
          <w:rFonts w:ascii="Abadi" w:hAnsi="Abadi"/>
          <w:color w:val="808080" w:themeColor="background1" w:themeShade="80"/>
          <w:sz w:val="18"/>
          <w:szCs w:val="18"/>
        </w:rPr>
      </w:pPr>
      <w:r w:rsidRPr="0018165F">
        <w:rPr>
          <w:rFonts w:ascii="Abadi" w:hAnsi="Abadi"/>
          <w:color w:val="808080" w:themeColor="background1" w:themeShade="80"/>
          <w:sz w:val="18"/>
          <w:szCs w:val="18"/>
        </w:rPr>
        <w:t>A</w:t>
      </w:r>
      <w:r>
        <w:rPr>
          <w:rFonts w:ascii="Abadi" w:hAnsi="Abadi"/>
          <w:color w:val="808080" w:themeColor="background1" w:themeShade="80"/>
          <w:sz w:val="18"/>
          <w:szCs w:val="18"/>
        </w:rPr>
        <w:t>na</w:t>
      </w:r>
      <w:r w:rsidRPr="0018165F">
        <w:rPr>
          <w:rFonts w:ascii="Abadi" w:hAnsi="Abadi"/>
          <w:color w:val="808080" w:themeColor="background1" w:themeShade="80"/>
          <w:sz w:val="18"/>
          <w:szCs w:val="18"/>
        </w:rPr>
        <w:t>lysing large amounts of data</w:t>
      </w:r>
      <w:r>
        <w:rPr>
          <w:rFonts w:ascii="Abadi" w:hAnsi="Abadi"/>
          <w:color w:val="808080" w:themeColor="background1" w:themeShade="80"/>
          <w:sz w:val="18"/>
          <w:szCs w:val="18"/>
        </w:rPr>
        <w:t>.</w:t>
      </w:r>
    </w:p>
    <w:p w14:paraId="4D72D917" w14:textId="3F2BE8F5" w:rsidR="0018165F" w:rsidRDefault="0018165F" w:rsidP="00F73FF1">
      <w:pPr>
        <w:pStyle w:val="ListParagraph"/>
        <w:numPr>
          <w:ilvl w:val="0"/>
          <w:numId w:val="4"/>
        </w:numPr>
        <w:spacing w:after="0"/>
        <w:rPr>
          <w:rFonts w:ascii="Abadi" w:hAnsi="Abadi"/>
          <w:color w:val="808080" w:themeColor="background1" w:themeShade="80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>Documentation and designing of test procedures.</w:t>
      </w:r>
    </w:p>
    <w:p w14:paraId="1294E429" w14:textId="6FF5590B" w:rsidR="0018165F" w:rsidRDefault="0018165F" w:rsidP="00F73FF1">
      <w:pPr>
        <w:pStyle w:val="ListParagraph"/>
        <w:numPr>
          <w:ilvl w:val="0"/>
          <w:numId w:val="4"/>
        </w:numPr>
        <w:spacing w:after="0"/>
        <w:rPr>
          <w:rFonts w:ascii="Abadi" w:hAnsi="Abadi"/>
          <w:color w:val="808080" w:themeColor="background1" w:themeShade="80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 xml:space="preserve">Producing and executing manual and automated test scripts which required and large amount of attention to detail. </w:t>
      </w:r>
    </w:p>
    <w:p w14:paraId="3265FAC0" w14:textId="339D3CE4" w:rsidR="0018165F" w:rsidRDefault="0018165F" w:rsidP="00F73FF1">
      <w:pPr>
        <w:pStyle w:val="ListParagraph"/>
        <w:numPr>
          <w:ilvl w:val="0"/>
          <w:numId w:val="4"/>
        </w:numPr>
        <w:spacing w:after="0"/>
        <w:rPr>
          <w:rFonts w:ascii="Abadi" w:hAnsi="Abadi"/>
          <w:color w:val="808080" w:themeColor="background1" w:themeShade="80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 xml:space="preserve">Full XML test scripting with exposure to Jboss, SQL queries and numerous test processes. </w:t>
      </w:r>
    </w:p>
    <w:p w14:paraId="3235D431" w14:textId="634DF169" w:rsidR="0018165F" w:rsidRDefault="0018165F" w:rsidP="00F73FF1">
      <w:pPr>
        <w:pStyle w:val="ListParagraph"/>
        <w:numPr>
          <w:ilvl w:val="0"/>
          <w:numId w:val="4"/>
        </w:numPr>
        <w:spacing w:after="0"/>
        <w:rPr>
          <w:rFonts w:ascii="Abadi" w:hAnsi="Abadi"/>
          <w:color w:val="808080" w:themeColor="background1" w:themeShade="80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>Working with key stakeholders/clients, identifying potential issues and risks within the project. Ensuring these are prioritised and managed in the most effective and efficient means possible.</w:t>
      </w:r>
    </w:p>
    <w:p w14:paraId="59C3BFA0" w14:textId="75B84CC1" w:rsidR="005E6AFA" w:rsidRPr="00AF25D0" w:rsidRDefault="00052C47" w:rsidP="00AF25D0">
      <w:pPr>
        <w:pStyle w:val="ListParagraph"/>
        <w:numPr>
          <w:ilvl w:val="0"/>
          <w:numId w:val="4"/>
        </w:numPr>
        <w:spacing w:after="0"/>
        <w:rPr>
          <w:rFonts w:ascii="Abadi" w:hAnsi="Abadi"/>
          <w:color w:val="808080" w:themeColor="background1" w:themeShade="80"/>
          <w:sz w:val="18"/>
          <w:szCs w:val="18"/>
        </w:rPr>
      </w:pPr>
      <w:r>
        <w:rPr>
          <w:rFonts w:ascii="Abadi" w:hAnsi="Abadi"/>
          <w:color w:val="808080" w:themeColor="background1" w:themeShade="80"/>
          <w:sz w:val="18"/>
          <w:szCs w:val="18"/>
        </w:rPr>
        <w:t xml:space="preserve">Experience in JIRA, ALM, Squash and office. </w:t>
      </w:r>
    </w:p>
    <w:p w14:paraId="6FE5E466" w14:textId="77777777" w:rsidR="005E6AFA" w:rsidRDefault="005E6AFA"/>
    <w:p w14:paraId="19E9F6B7" w14:textId="77777777" w:rsidR="005E6AFA" w:rsidRDefault="005E6AFA"/>
    <w:p w14:paraId="06168557" w14:textId="7CFD0E03" w:rsidR="00765B82" w:rsidRPr="00765B82" w:rsidRDefault="00765B82">
      <w:pPr>
        <w:rPr>
          <w:rFonts w:ascii="Abadi" w:hAnsi="Abadi"/>
          <w:b/>
          <w:bCs/>
          <w:color w:val="2F5496" w:themeColor="accent1" w:themeShade="BF"/>
          <w:sz w:val="32"/>
          <w:szCs w:val="32"/>
        </w:rPr>
      </w:pPr>
    </w:p>
    <w:sectPr w:rsidR="00765B82" w:rsidRPr="00765B82" w:rsidSect="005E6AFA">
      <w:headerReference w:type="default" r:id="rId7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A4790" w14:textId="77777777" w:rsidR="00F9579B" w:rsidRDefault="00F9579B" w:rsidP="005E6AFA">
      <w:pPr>
        <w:spacing w:after="0" w:line="240" w:lineRule="auto"/>
      </w:pPr>
      <w:r>
        <w:separator/>
      </w:r>
    </w:p>
  </w:endnote>
  <w:endnote w:type="continuationSeparator" w:id="0">
    <w:p w14:paraId="68915673" w14:textId="77777777" w:rsidR="00F9579B" w:rsidRDefault="00F9579B" w:rsidP="005E6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D78F4" w14:textId="77777777" w:rsidR="00F9579B" w:rsidRDefault="00F9579B" w:rsidP="005E6AFA">
      <w:pPr>
        <w:spacing w:after="0" w:line="240" w:lineRule="auto"/>
      </w:pPr>
      <w:r>
        <w:separator/>
      </w:r>
    </w:p>
  </w:footnote>
  <w:footnote w:type="continuationSeparator" w:id="0">
    <w:p w14:paraId="616E872C" w14:textId="77777777" w:rsidR="00F9579B" w:rsidRDefault="00F9579B" w:rsidP="005E6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82229" w14:textId="77777777" w:rsidR="005E6AFA" w:rsidRPr="00765B82" w:rsidRDefault="005E6AFA" w:rsidP="005E6AFA">
    <w:pPr>
      <w:rPr>
        <w:rFonts w:ascii="Abadi" w:hAnsi="Abadi"/>
      </w:rPr>
    </w:pPr>
    <w:r w:rsidRPr="00765B82">
      <w:rPr>
        <w:rFonts w:ascii="Abadi" w:hAnsi="Abadi"/>
        <w:color w:val="8EAADB" w:themeColor="accent1" w:themeTint="99"/>
        <w:sz w:val="30"/>
        <w:szCs w:val="30"/>
      </w:rPr>
      <w:t xml:space="preserve">Tel: </w:t>
    </w:r>
    <w:r w:rsidRPr="00765B82">
      <w:rPr>
        <w:rFonts w:ascii="Abadi" w:hAnsi="Abadi"/>
        <w:sz w:val="30"/>
        <w:szCs w:val="30"/>
      </w:rPr>
      <w:t xml:space="preserve">44 0 7825026849                         </w:t>
    </w:r>
    <w:r w:rsidRPr="00765B82">
      <w:rPr>
        <w:rFonts w:ascii="Abadi" w:hAnsi="Abadi"/>
        <w:color w:val="8EAADB" w:themeColor="accent1" w:themeTint="99"/>
        <w:sz w:val="30"/>
        <w:szCs w:val="30"/>
      </w:rPr>
      <w:t>@</w:t>
    </w:r>
    <w:r w:rsidRPr="00765B82">
      <w:rPr>
        <w:rFonts w:ascii="Abadi" w:hAnsi="Abadi"/>
      </w:rPr>
      <w:t xml:space="preserve"> </w:t>
    </w:r>
    <w:hyperlink r:id="rId1" w:history="1">
      <w:r w:rsidRPr="00765B82">
        <w:rPr>
          <w:rStyle w:val="Hyperlink"/>
          <w:rFonts w:ascii="Abadi" w:hAnsi="Abadi"/>
          <w:color w:val="auto"/>
          <w:sz w:val="30"/>
          <w:szCs w:val="30"/>
        </w:rPr>
        <w:t>dominicepaul@gmail.com</w:t>
      </w:r>
    </w:hyperlink>
    <w:r w:rsidRPr="00765B82">
      <w:rPr>
        <w:rFonts w:ascii="Abadi" w:hAnsi="Abadi"/>
        <w:sz w:val="30"/>
        <w:szCs w:val="30"/>
      </w:rPr>
      <w:t xml:space="preserve"> </w:t>
    </w:r>
  </w:p>
  <w:p w14:paraId="677D2BA2" w14:textId="77777777" w:rsidR="005E6AFA" w:rsidRDefault="005E6A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9469B"/>
    <w:multiLevelType w:val="hybridMultilevel"/>
    <w:tmpl w:val="8BFE2756"/>
    <w:lvl w:ilvl="0" w:tplc="7A8CBD82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color w:val="808080" w:themeColor="background1" w:themeShade="8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005BF"/>
    <w:multiLevelType w:val="hybridMultilevel"/>
    <w:tmpl w:val="2FD2E93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17101"/>
    <w:multiLevelType w:val="hybridMultilevel"/>
    <w:tmpl w:val="E998FAA0"/>
    <w:lvl w:ilvl="0" w:tplc="7A8CBD82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color w:val="808080" w:themeColor="background1" w:themeShade="8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F2A6A"/>
    <w:multiLevelType w:val="hybridMultilevel"/>
    <w:tmpl w:val="ACD878F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43E92"/>
    <w:multiLevelType w:val="hybridMultilevel"/>
    <w:tmpl w:val="5A76B9EA"/>
    <w:lvl w:ilvl="0" w:tplc="7A8CBD82">
      <w:start w:val="1"/>
      <w:numFmt w:val="bullet"/>
      <w:lvlText w:val=""/>
      <w:lvlJc w:val="left"/>
      <w:pPr>
        <w:ind w:left="704" w:hanging="360"/>
      </w:pPr>
      <w:rPr>
        <w:rFonts w:ascii="Wingdings" w:hAnsi="Wingdings" w:hint="default"/>
        <w:color w:val="808080" w:themeColor="background1" w:themeShade="80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5CE286F"/>
    <w:multiLevelType w:val="hybridMultilevel"/>
    <w:tmpl w:val="B778EFE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051740">
    <w:abstractNumId w:val="3"/>
  </w:num>
  <w:num w:numId="2" w16cid:durableId="670841680">
    <w:abstractNumId w:val="1"/>
  </w:num>
  <w:num w:numId="3" w16cid:durableId="749624370">
    <w:abstractNumId w:val="0"/>
  </w:num>
  <w:num w:numId="4" w16cid:durableId="1870753295">
    <w:abstractNumId w:val="4"/>
  </w:num>
  <w:num w:numId="5" w16cid:durableId="1524055736">
    <w:abstractNumId w:val="2"/>
  </w:num>
  <w:num w:numId="6" w16cid:durableId="10633366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82"/>
    <w:rsid w:val="00052C47"/>
    <w:rsid w:val="000F75EE"/>
    <w:rsid w:val="001009E6"/>
    <w:rsid w:val="00165BA1"/>
    <w:rsid w:val="0018165F"/>
    <w:rsid w:val="00194D77"/>
    <w:rsid w:val="001C1AEF"/>
    <w:rsid w:val="002943CB"/>
    <w:rsid w:val="003003EC"/>
    <w:rsid w:val="00312089"/>
    <w:rsid w:val="003C1822"/>
    <w:rsid w:val="003D38FF"/>
    <w:rsid w:val="00434A84"/>
    <w:rsid w:val="0045645B"/>
    <w:rsid w:val="004B4CA9"/>
    <w:rsid w:val="005606A1"/>
    <w:rsid w:val="00560FF8"/>
    <w:rsid w:val="00571089"/>
    <w:rsid w:val="00591F09"/>
    <w:rsid w:val="005E3F1F"/>
    <w:rsid w:val="005E6AFA"/>
    <w:rsid w:val="00685DBF"/>
    <w:rsid w:val="006B0FB7"/>
    <w:rsid w:val="006D11F7"/>
    <w:rsid w:val="00765B82"/>
    <w:rsid w:val="00792F6A"/>
    <w:rsid w:val="007E00C0"/>
    <w:rsid w:val="00825A90"/>
    <w:rsid w:val="008A6EA0"/>
    <w:rsid w:val="00902226"/>
    <w:rsid w:val="0092321B"/>
    <w:rsid w:val="009A6EA5"/>
    <w:rsid w:val="009B548B"/>
    <w:rsid w:val="009C0A8D"/>
    <w:rsid w:val="009C7315"/>
    <w:rsid w:val="00A31E9C"/>
    <w:rsid w:val="00A83032"/>
    <w:rsid w:val="00AC1E9F"/>
    <w:rsid w:val="00AD6B55"/>
    <w:rsid w:val="00AE7DCC"/>
    <w:rsid w:val="00AF25D0"/>
    <w:rsid w:val="00B03D60"/>
    <w:rsid w:val="00B4110F"/>
    <w:rsid w:val="00B52F31"/>
    <w:rsid w:val="00B72DCC"/>
    <w:rsid w:val="00BC18C9"/>
    <w:rsid w:val="00C00702"/>
    <w:rsid w:val="00C60778"/>
    <w:rsid w:val="00C966E5"/>
    <w:rsid w:val="00D32A05"/>
    <w:rsid w:val="00DF2D8D"/>
    <w:rsid w:val="00DF4AC5"/>
    <w:rsid w:val="00E25EA0"/>
    <w:rsid w:val="00E414E3"/>
    <w:rsid w:val="00E81D38"/>
    <w:rsid w:val="00E856C7"/>
    <w:rsid w:val="00EA0892"/>
    <w:rsid w:val="00EA43A6"/>
    <w:rsid w:val="00EB45D6"/>
    <w:rsid w:val="00EC6E3C"/>
    <w:rsid w:val="00F35D7E"/>
    <w:rsid w:val="00F73FF1"/>
    <w:rsid w:val="00F9579B"/>
    <w:rsid w:val="00FF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39CCF"/>
  <w15:chartTrackingRefBased/>
  <w15:docId w15:val="{13B058DB-7F58-4351-A09D-544E126B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B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B82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A8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A8D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5E6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AFA"/>
  </w:style>
  <w:style w:type="paragraph" w:styleId="Footer">
    <w:name w:val="footer"/>
    <w:basedOn w:val="Normal"/>
    <w:link w:val="FooterChar"/>
    <w:uiPriority w:val="99"/>
    <w:unhideWhenUsed/>
    <w:rsid w:val="005E6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AFA"/>
  </w:style>
  <w:style w:type="table" w:styleId="TableGrid">
    <w:name w:val="Table Grid"/>
    <w:basedOn w:val="TableNormal"/>
    <w:uiPriority w:val="39"/>
    <w:rsid w:val="005E6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AFA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qFormat/>
    <w:rsid w:val="00B03D60"/>
    <w:pPr>
      <w:spacing w:after="120" w:line="288" w:lineRule="auto"/>
    </w:pPr>
    <w:rPr>
      <w:sz w:val="18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B03D60"/>
    <w:rPr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ominicepau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Paul</dc:creator>
  <cp:keywords/>
  <dc:description/>
  <cp:lastModifiedBy>Dominic</cp:lastModifiedBy>
  <cp:revision>4</cp:revision>
  <dcterms:created xsi:type="dcterms:W3CDTF">2023-10-16T12:52:00Z</dcterms:created>
  <dcterms:modified xsi:type="dcterms:W3CDTF">2023-12-11T23:15:00Z</dcterms:modified>
</cp:coreProperties>
</file>